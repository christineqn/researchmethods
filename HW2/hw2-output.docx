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32FB" w14:textId="77777777" w:rsidR="00A9744A" w:rsidRPr="00FB0AA9" w:rsidRDefault="00A9744A" w:rsidP="00A9744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1CB8F" wp14:editId="607B0AFC">
            <wp:extent cx="5943600" cy="362394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8D2A" w14:textId="77777777" w:rsidR="00A9744A" w:rsidRPr="00FB0AA9" w:rsidRDefault="00A9744A" w:rsidP="00A9744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BE7771F" w14:textId="6B613DCF" w:rsidR="00A9744A" w:rsidRDefault="00A9744A" w:rsidP="00A9744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B0AA9">
        <w:rPr>
          <w:rFonts w:ascii="Times New Roman" w:eastAsiaTheme="minorEastAsia" w:hAnsi="Times New Roman" w:cs="Times New Roman"/>
          <w:b/>
          <w:bCs/>
          <w:sz w:val="24"/>
          <w:szCs w:val="24"/>
        </w:rPr>
        <w:t>Notes</w:t>
      </w:r>
      <w:r w:rsidRPr="00FB0AA9">
        <w:rPr>
          <w:rFonts w:ascii="Times New Roman" w:eastAsiaTheme="minorEastAsia" w:hAnsi="Times New Roman" w:cs="Times New Roman"/>
          <w:sz w:val="24"/>
          <w:szCs w:val="24"/>
        </w:rPr>
        <w:t xml:space="preserve">: This </w:t>
      </w:r>
      <w:r>
        <w:rPr>
          <w:rFonts w:ascii="Times New Roman" w:eastAsiaTheme="minorEastAsia" w:hAnsi="Times New Roman" w:cs="Times New Roman"/>
          <w:sz w:val="24"/>
          <w:szCs w:val="24"/>
        </w:rPr>
        <w:t>line graph plots mean lung hospitalizations across states by year. States are grouped by whether or not they adopted anti-vaping laws in 2021.</w:t>
      </w:r>
    </w:p>
    <w:p w14:paraId="2D1491D4" w14:textId="77777777" w:rsidR="00A9744A" w:rsidRDefault="00A9744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526"/>
        <w:gridCol w:w="1596"/>
      </w:tblGrid>
      <w:tr w:rsidR="00FB0AA9" w:rsidRPr="00FB0AA9" w14:paraId="3B178942" w14:textId="77777777" w:rsidTr="00E35DCE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9D7E923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FB0AA9" w:rsidRPr="00FB0AA9" w14:paraId="20594D17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97386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CD19BF8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Lung Hospitalizations</w:t>
            </w:r>
          </w:p>
        </w:tc>
      </w:tr>
      <w:tr w:rsidR="00FB0AA9" w:rsidRPr="00FB0AA9" w14:paraId="31FD8E0A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3696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0DDA0F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E732274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FB0AA9" w:rsidRPr="00FB0AA9" w14:paraId="71C6C589" w14:textId="77777777" w:rsidTr="00E35DCE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73EDD90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6CD1C11C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0C02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7DFA90A6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22671.36</w:t>
            </w:r>
          </w:p>
        </w:tc>
        <w:tc>
          <w:tcPr>
            <w:tcW w:w="0" w:type="auto"/>
            <w:vAlign w:val="center"/>
            <w:hideMark/>
          </w:tcPr>
          <w:p w14:paraId="108C2E1D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7385A37F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4050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221B1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(33011.12)</w:t>
            </w:r>
          </w:p>
        </w:tc>
        <w:tc>
          <w:tcPr>
            <w:tcW w:w="0" w:type="auto"/>
            <w:vAlign w:val="center"/>
            <w:hideMark/>
          </w:tcPr>
          <w:p w14:paraId="3AC35AF8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7B820B0B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434F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31C9176D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-14856.10</w:t>
            </w:r>
          </w:p>
        </w:tc>
        <w:tc>
          <w:tcPr>
            <w:tcW w:w="0" w:type="auto"/>
            <w:vAlign w:val="center"/>
            <w:hideMark/>
          </w:tcPr>
          <w:p w14:paraId="0A946F64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2E760578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9C48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E5697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(48672.25)</w:t>
            </w:r>
          </w:p>
        </w:tc>
        <w:tc>
          <w:tcPr>
            <w:tcW w:w="0" w:type="auto"/>
            <w:vAlign w:val="center"/>
            <w:hideMark/>
          </w:tcPr>
          <w:p w14:paraId="347CAFEE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30B52135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956E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DBD3F5A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45.54</w:t>
            </w: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03447D9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0680776D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7ABC5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58347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(16.38)</w:t>
            </w:r>
          </w:p>
        </w:tc>
        <w:tc>
          <w:tcPr>
            <w:tcW w:w="0" w:type="auto"/>
            <w:vAlign w:val="center"/>
            <w:hideMark/>
          </w:tcPr>
          <w:p w14:paraId="465A050C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7AEDAA70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250D1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 x Year</w:t>
            </w:r>
          </w:p>
        </w:tc>
        <w:tc>
          <w:tcPr>
            <w:tcW w:w="0" w:type="auto"/>
            <w:vAlign w:val="center"/>
            <w:hideMark/>
          </w:tcPr>
          <w:p w14:paraId="01930898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6.16</w:t>
            </w:r>
          </w:p>
        </w:tc>
        <w:tc>
          <w:tcPr>
            <w:tcW w:w="0" w:type="auto"/>
            <w:vAlign w:val="center"/>
            <w:hideMark/>
          </w:tcPr>
          <w:p w14:paraId="00BD5835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032EC488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09771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E81E0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(24.15)</w:t>
            </w:r>
          </w:p>
        </w:tc>
        <w:tc>
          <w:tcPr>
            <w:tcW w:w="0" w:type="auto"/>
            <w:vAlign w:val="center"/>
            <w:hideMark/>
          </w:tcPr>
          <w:p w14:paraId="48B92E37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2F23FBB0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65300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Vaping Ban</w:t>
            </w:r>
          </w:p>
        </w:tc>
        <w:tc>
          <w:tcPr>
            <w:tcW w:w="0" w:type="auto"/>
            <w:vAlign w:val="center"/>
            <w:hideMark/>
          </w:tcPr>
          <w:p w14:paraId="231AE652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028E8F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-4030.46</w:t>
            </w: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FB0AA9" w:rsidRPr="00FB0AA9" w14:paraId="6DC852D7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B4C75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30DCDA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56173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(65.38)</w:t>
            </w:r>
          </w:p>
        </w:tc>
      </w:tr>
      <w:tr w:rsidR="00FB0AA9" w:rsidRPr="00FB0AA9" w14:paraId="71D14EAC" w14:textId="77777777" w:rsidTr="00E35DCE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91EE8AF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73789181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192B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Year and state fixed effects</w:t>
            </w:r>
          </w:p>
        </w:tc>
        <w:tc>
          <w:tcPr>
            <w:tcW w:w="0" w:type="auto"/>
            <w:vAlign w:val="center"/>
            <w:hideMark/>
          </w:tcPr>
          <w:p w14:paraId="4F0643B0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5F9233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B0AA9" w:rsidRPr="00FB0AA9" w14:paraId="1DD57B58" w14:textId="77777777" w:rsidTr="00E35DCE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373000A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4D6A9C79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98E40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802F855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14:paraId="44FD8881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FB0AA9" w:rsidRPr="00FB0AA9" w14:paraId="45DC8B23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9F1C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419DC8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.65</w:t>
            </w:r>
          </w:p>
        </w:tc>
        <w:tc>
          <w:tcPr>
            <w:tcW w:w="0" w:type="auto"/>
            <w:vAlign w:val="center"/>
            <w:hideMark/>
          </w:tcPr>
          <w:p w14:paraId="434EECBB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FB0AA9" w:rsidRPr="00FB0AA9" w14:paraId="1861616F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A950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Adjusted R</w:t>
            </w: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B6359D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.65</w:t>
            </w:r>
          </w:p>
        </w:tc>
        <w:tc>
          <w:tcPr>
            <w:tcW w:w="0" w:type="auto"/>
            <w:vAlign w:val="center"/>
            <w:hideMark/>
          </w:tcPr>
          <w:p w14:paraId="5D336974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FB0AA9" w:rsidRPr="00FB0AA9" w14:paraId="36CE7C4B" w14:textId="77777777" w:rsidTr="00E35DCE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AE38E14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39010CB5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319CC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8164B4" w14:textId="537A9456" w:rsidR="00FB0AA9" w:rsidRPr="00FB0AA9" w:rsidRDefault="00A3601E" w:rsidP="00FB0A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1E">
              <w:rPr>
                <w:rFonts w:ascii="Times New Roman" w:eastAsia="Times New Roman" w:hAnsi="Times New Roman" w:cs="Times New Roman"/>
                <w:sz w:val="24"/>
                <w:szCs w:val="24"/>
              </w:rPr>
              <w:t>* p&lt;0.1, ** p&lt;0.05, *** p&lt;0.01</w:t>
            </w:r>
          </w:p>
        </w:tc>
      </w:tr>
      <w:tr w:rsidR="00FB0AA9" w:rsidRPr="00FB0AA9" w14:paraId="6765A86B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141E3" w14:textId="77777777" w:rsidR="00FB0AA9" w:rsidRPr="00FB0AA9" w:rsidRDefault="00FB0AA9" w:rsidP="00FB0A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05992E8" w14:textId="77777777" w:rsidR="00FB0AA9" w:rsidRPr="00FB0AA9" w:rsidRDefault="00FB0AA9" w:rsidP="00FB0A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errors in parentheses.</w:t>
            </w:r>
          </w:p>
        </w:tc>
      </w:tr>
    </w:tbl>
    <w:p w14:paraId="1931510E" w14:textId="77777777" w:rsidR="00FB0AA9" w:rsidRDefault="00FB0AA9" w:rsidP="00FB0AA9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954D2B" w14:textId="0394B9A7" w:rsidR="00FB0AA9" w:rsidRDefault="00FB0AA9" w:rsidP="00FB0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B0AA9">
        <w:rPr>
          <w:rFonts w:ascii="Times New Roman" w:eastAsiaTheme="minorEastAsia" w:hAnsi="Times New Roman" w:cs="Times New Roman"/>
          <w:b/>
          <w:bCs/>
          <w:sz w:val="24"/>
          <w:szCs w:val="24"/>
        </w:rPr>
        <w:t>Notes</w:t>
      </w:r>
      <w:r w:rsidRPr="00FB0AA9">
        <w:rPr>
          <w:rFonts w:ascii="Times New Roman" w:eastAsiaTheme="minorEastAsia" w:hAnsi="Times New Roman" w:cs="Times New Roman"/>
          <w:sz w:val="24"/>
          <w:szCs w:val="24"/>
        </w:rPr>
        <w:t xml:space="preserve">: This table contains regressions predicting </w:t>
      </w:r>
      <w:r>
        <w:rPr>
          <w:rFonts w:ascii="Times New Roman" w:eastAsiaTheme="minorEastAsia" w:hAnsi="Times New Roman" w:cs="Times New Roman"/>
          <w:sz w:val="24"/>
          <w:szCs w:val="24"/>
        </w:rPr>
        <w:t>the number of lung-related hospitalizations. Column (1) evaluates the “parallel trends” requirement of a difference-in-difference estimate. Column (2) estimates the treatment effect of the laws, including time period fixed effects as well as state fixed effects.</w:t>
      </w:r>
      <w:r w:rsidRPr="00FB0AA9">
        <w:rPr>
          <w:rFonts w:ascii="Times New Roman" w:eastAsiaTheme="minorEastAsia" w:hAnsi="Times New Roman" w:cs="Times New Roman"/>
          <w:sz w:val="24"/>
          <w:szCs w:val="24"/>
        </w:rPr>
        <w:t xml:space="preserve"> Standard OLS standard errors are reported.</w:t>
      </w:r>
    </w:p>
    <w:p w14:paraId="685F5533" w14:textId="77777777" w:rsidR="00A9744A" w:rsidRDefault="00A9744A" w:rsidP="00FB0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9493288" w14:textId="71FEB6E3" w:rsidR="00FB0AA9" w:rsidRDefault="007C3728" w:rsidP="00FB0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trends of states that did (treatment) and did not (control) ad</w:t>
      </w:r>
      <w:r w:rsidR="00585CC1"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>pt anti-vaping laws do not appear significantly different (column 1, row 4)</w:t>
      </w:r>
      <w:r w:rsidR="00585CC1">
        <w:rPr>
          <w:rFonts w:ascii="Times New Roman" w:eastAsiaTheme="minorEastAsia" w:hAnsi="Times New Roman" w:cs="Times New Roman"/>
          <w:sz w:val="24"/>
          <w:szCs w:val="24"/>
        </w:rPr>
        <w:t xml:space="preserve"> prior to the year when anti-vaping laws were introduced (</w:t>
      </w:r>
      <w:r w:rsidR="00B002E3">
        <w:rPr>
          <w:rFonts w:ascii="Times New Roman" w:eastAsiaTheme="minorEastAsia" w:hAnsi="Times New Roman" w:cs="Times New Roman"/>
          <w:sz w:val="24"/>
          <w:szCs w:val="24"/>
        </w:rPr>
        <w:t>2021)</w:t>
      </w:r>
      <w:r>
        <w:rPr>
          <w:rFonts w:ascii="Times New Roman" w:eastAsiaTheme="minorEastAsia" w:hAnsi="Times New Roman" w:cs="Times New Roman"/>
          <w:sz w:val="24"/>
          <w:szCs w:val="24"/>
        </w:rPr>
        <w:t>. Adopting anti-vaping laws appears to reduce lung-related hospitalizations by around 4000</w:t>
      </w:r>
      <w:r w:rsidR="00A9744A">
        <w:rPr>
          <w:rFonts w:ascii="Times New Roman" w:eastAsiaTheme="minorEastAsia" w:hAnsi="Times New Roman" w:cs="Times New Roman"/>
          <w:sz w:val="24"/>
          <w:szCs w:val="24"/>
        </w:rPr>
        <w:t xml:space="preserve"> on average (column 2)</w:t>
      </w:r>
      <w:r w:rsidR="00585CC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3BB2836" w14:textId="4E02824C" w:rsidR="00A3601E" w:rsidRDefault="00A3601E" w:rsidP="00FB0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7B8FACF" w14:textId="3E7ACFC2" w:rsidR="00A3601E" w:rsidRDefault="00A3601E" w:rsidP="00FB0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8812949" w14:textId="29B0E630" w:rsidR="00A3601E" w:rsidRDefault="00A3601E" w:rsidP="00FB0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Questions:</w:t>
      </w:r>
    </w:p>
    <w:p w14:paraId="431C2F4F" w14:textId="6540930B" w:rsidR="00A3601E" w:rsidRPr="00A3601E" w:rsidRDefault="00A3601E" w:rsidP="00A3601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3601E">
        <w:rPr>
          <w:rFonts w:ascii="Times New Roman" w:eastAsiaTheme="minorEastAsia" w:hAnsi="Times New Roman" w:cs="Times New Roman"/>
          <w:sz w:val="24"/>
          <w:szCs w:val="24"/>
        </w:rPr>
        <w:t xml:space="preserve">How many state-level fixed effects are there?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del w:id="0" w:author="Nguyen, Christine" w:date="2021-11-09T14:55:00Z">
        <w:r w:rsidDel="002F2073">
          <w:rPr>
            <w:rFonts w:ascii="Times New Roman" w:eastAsiaTheme="minorEastAsia" w:hAnsi="Times New Roman" w:cs="Times New Roman"/>
            <w:sz w:val="24"/>
            <w:szCs w:val="24"/>
          </w:rPr>
          <w:delText>50</w:delText>
        </w:r>
      </w:del>
      <w:ins w:id="1" w:author="Nguyen, Christine" w:date="2021-11-09T14:55:00Z">
        <w:r w:rsidR="002F2073">
          <w:rPr>
            <w:rFonts w:ascii="Times New Roman" w:eastAsiaTheme="minorEastAsia" w:hAnsi="Times New Roman" w:cs="Times New Roman"/>
            <w:sz w:val="24"/>
            <w:szCs w:val="24"/>
          </w:rPr>
          <w:t>49</w:t>
        </w:r>
      </w:ins>
    </w:p>
    <w:p w14:paraId="2B4FCD0E" w14:textId="60C32AD9" w:rsidR="00A3601E" w:rsidRPr="00A3601E" w:rsidRDefault="00A3601E" w:rsidP="00A3601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3601E">
        <w:rPr>
          <w:rFonts w:ascii="Times New Roman" w:eastAsiaTheme="minorEastAsia" w:hAnsi="Times New Roman" w:cs="Times New Roman"/>
          <w:sz w:val="24"/>
          <w:szCs w:val="24"/>
        </w:rPr>
        <w:t xml:space="preserve">What is the interpretation of the coefficient for each state-level fixed effect? </w:t>
      </w:r>
      <w:r>
        <w:rPr>
          <w:rFonts w:ascii="Times New Roman" w:eastAsiaTheme="minorEastAsia" w:hAnsi="Times New Roman" w:cs="Times New Roman"/>
          <w:sz w:val="24"/>
          <w:szCs w:val="24"/>
        </w:rPr>
        <w:t>- intercept for each state</w:t>
      </w:r>
      <w:ins w:id="2" w:author="Nguyen, Christine" w:date="2021-11-09T14:55:00Z">
        <w:r w:rsidR="002F2073">
          <w:rPr>
            <w:rFonts w:ascii="Times New Roman" w:eastAsiaTheme="minorEastAsia" w:hAnsi="Times New Roman" w:cs="Times New Roman"/>
            <w:sz w:val="24"/>
            <w:szCs w:val="24"/>
          </w:rPr>
          <w:t xml:space="preserve"> - average level of y for each state</w:t>
        </w:r>
      </w:ins>
    </w:p>
    <w:p w14:paraId="027B9A41" w14:textId="7330794C" w:rsidR="00A3601E" w:rsidRPr="00FB0AA9" w:rsidRDefault="00A3601E" w:rsidP="00A3601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3601E">
        <w:rPr>
          <w:rFonts w:ascii="Times New Roman" w:eastAsiaTheme="minorEastAsia" w:hAnsi="Times New Roman" w:cs="Times New Roman"/>
          <w:sz w:val="24"/>
          <w:szCs w:val="24"/>
        </w:rPr>
        <w:t>Can you reject the hypothesis that state fixed effects are all zero?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no (p &lt; .001)</w:t>
      </w:r>
    </w:p>
    <w:p w14:paraId="74D965AE" w14:textId="77777777" w:rsidR="00FB0AA9" w:rsidRDefault="00FB0AA9" w:rsidP="00FB0AA9"/>
    <w:sectPr w:rsidR="00FB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en, Christine">
    <w15:presenceInfo w15:providerId="None" w15:userId="Nguyen, Christ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A9"/>
    <w:rsid w:val="002F2073"/>
    <w:rsid w:val="00334348"/>
    <w:rsid w:val="00585CC1"/>
    <w:rsid w:val="007C3728"/>
    <w:rsid w:val="00A3601E"/>
    <w:rsid w:val="00A9744A"/>
    <w:rsid w:val="00B002E3"/>
    <w:rsid w:val="00E80D16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3D2F"/>
  <w15:chartTrackingRefBased/>
  <w15:docId w15:val="{94E3789E-5826-44F0-B974-A5906B34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Christine</dc:creator>
  <cp:keywords/>
  <dc:description/>
  <cp:lastModifiedBy>Nguyen, Christine</cp:lastModifiedBy>
  <cp:revision>2</cp:revision>
  <dcterms:created xsi:type="dcterms:W3CDTF">2021-11-06T19:21:00Z</dcterms:created>
  <dcterms:modified xsi:type="dcterms:W3CDTF">2021-11-09T19:55:00Z</dcterms:modified>
</cp:coreProperties>
</file>